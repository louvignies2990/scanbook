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1C" w:rsidRDefault="0097491C" w:rsidP="0097491C">
      <w:pPr>
        <w:pStyle w:val="Titre1"/>
        <w:jc w:val="center"/>
        <w:rPr>
          <w:u w:val="single"/>
          <w:lang w:val="fr-FR"/>
        </w:rPr>
      </w:pPr>
      <w:r>
        <w:rPr>
          <w:u w:val="single"/>
          <w:lang w:val="fr-FR"/>
        </w:rPr>
        <w:t>PROJET : SCANBOOK</w:t>
      </w:r>
    </w:p>
    <w:p w:rsidR="0097491C" w:rsidRDefault="0097491C" w:rsidP="0097491C">
      <w:pPr>
        <w:pStyle w:val="Titre1"/>
        <w:spacing w:before="0"/>
        <w:jc w:val="center"/>
        <w:rPr>
          <w:u w:val="single"/>
          <w:lang w:val="fr-FR"/>
        </w:rPr>
      </w:pPr>
      <w:r w:rsidRPr="0097491C">
        <w:rPr>
          <w:u w:val="single"/>
          <w:lang w:val="fr-FR"/>
        </w:rPr>
        <w:t xml:space="preserve">Rapport bimensuel du </w:t>
      </w:r>
      <w:r w:rsidR="00656477">
        <w:rPr>
          <w:u w:val="single"/>
          <w:lang w:val="fr-FR"/>
        </w:rPr>
        <w:t>19</w:t>
      </w:r>
      <w:r w:rsidR="00F62543">
        <w:rPr>
          <w:u w:val="single"/>
          <w:lang w:val="fr-FR"/>
        </w:rPr>
        <w:t>/02/2016</w:t>
      </w:r>
      <w:r w:rsidRPr="0097491C">
        <w:rPr>
          <w:u w:val="single"/>
          <w:lang w:val="fr-FR"/>
        </w:rPr>
        <w:t xml:space="preserve"> au </w:t>
      </w:r>
      <w:r w:rsidR="00656477">
        <w:rPr>
          <w:u w:val="single"/>
          <w:lang w:val="fr-FR"/>
        </w:rPr>
        <w:t>04/03</w:t>
      </w:r>
      <w:bookmarkStart w:id="0" w:name="_GoBack"/>
      <w:bookmarkEnd w:id="0"/>
      <w:r w:rsidR="00F62543">
        <w:rPr>
          <w:u w:val="single"/>
          <w:lang w:val="fr-FR"/>
        </w:rPr>
        <w:t>/2016</w:t>
      </w:r>
    </w:p>
    <w:p w:rsidR="0097491C" w:rsidRPr="0097491C" w:rsidRDefault="0097491C" w:rsidP="0097491C">
      <w:pPr>
        <w:pStyle w:val="Titre1"/>
        <w:spacing w:before="0" w:after="240"/>
        <w:jc w:val="center"/>
        <w:rPr>
          <w:u w:val="single"/>
          <w:lang w:val="fr-FR"/>
        </w:rPr>
      </w:pPr>
      <w:r>
        <w:rPr>
          <w:u w:val="single"/>
          <w:lang w:val="fr-FR"/>
        </w:rPr>
        <w:t xml:space="preserve">Gauthier Inès, </w:t>
      </w:r>
      <w:proofErr w:type="spellStart"/>
      <w:r>
        <w:rPr>
          <w:u w:val="single"/>
          <w:lang w:val="fr-FR"/>
        </w:rPr>
        <w:t>Herpoel</w:t>
      </w:r>
      <w:proofErr w:type="spellEnd"/>
      <w:r>
        <w:rPr>
          <w:u w:val="single"/>
          <w:lang w:val="fr-FR"/>
        </w:rPr>
        <w:t xml:space="preserve"> Thomas et </w:t>
      </w:r>
      <w:proofErr w:type="spellStart"/>
      <w:r>
        <w:rPr>
          <w:u w:val="single"/>
          <w:lang w:val="fr-FR"/>
        </w:rPr>
        <w:t>Estievenart</w:t>
      </w:r>
      <w:proofErr w:type="spellEnd"/>
      <w:r>
        <w:rPr>
          <w:u w:val="single"/>
          <w:lang w:val="fr-FR"/>
        </w:rPr>
        <w:t xml:space="preserve"> Wesley</w:t>
      </w:r>
    </w:p>
    <w:p w:rsidR="00817700" w:rsidRPr="00817700" w:rsidRDefault="00817700" w:rsidP="00817700">
      <w:pPr>
        <w:pStyle w:val="Titre2"/>
        <w:spacing w:after="240"/>
        <w:rPr>
          <w:ins w:id="1" w:author="ines" w:date="2016-02-17T09:19:00Z"/>
          <w:lang w:val="fr-FR"/>
        </w:rPr>
      </w:pPr>
      <w:r>
        <w:rPr>
          <w:lang w:val="fr-FR"/>
        </w:rPr>
        <w:t>Etapes de la conception</w:t>
      </w:r>
    </w:p>
    <w:p w:rsidR="007B3645" w:rsidRPr="00817700" w:rsidRDefault="007B3645" w:rsidP="00B64183">
      <w:pPr>
        <w:autoSpaceDE w:val="0"/>
        <w:autoSpaceDN w:val="0"/>
        <w:adjustRightInd w:val="0"/>
        <w:spacing w:line="240" w:lineRule="auto"/>
        <w:jc w:val="both"/>
        <w:rPr>
          <w:rFonts w:ascii="TrebuchetMS" w:hAnsi="TrebuchetMS" w:cs="TrebuchetMS"/>
        </w:rPr>
      </w:pPr>
      <w:r>
        <w:rPr>
          <w:lang w:val="fr-FR"/>
        </w:rPr>
        <w:t>SB_01 :</w:t>
      </w:r>
      <w:r w:rsidR="00817700" w:rsidRPr="00817700">
        <w:rPr>
          <w:rFonts w:ascii="TrebuchetMS" w:hAnsi="TrebuchetMS" w:cs="TrebuchetMS"/>
        </w:rPr>
        <w:t xml:space="preserve"> </w:t>
      </w:r>
      <w:r w:rsidR="00817700">
        <w:rPr>
          <w:rFonts w:ascii="TrebuchetMS" w:hAnsi="TrebuchetMS" w:cs="TrebuchetMS"/>
        </w:rPr>
        <w:t>Première capture avec webcam sur un système mécanique simplifié. Afin de disposer des premiers échantillons d’image qui pourront servir au développement de la partie traitement sur PC.</w:t>
      </w:r>
    </w:p>
    <w:p w:rsidR="007B3645" w:rsidRPr="00B64183" w:rsidRDefault="007B3645" w:rsidP="00B64183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Structure :</w:t>
      </w:r>
      <w:r w:rsidR="004C3226">
        <w:rPr>
          <w:lang w:val="fr-FR"/>
        </w:rPr>
        <w:t xml:space="preserve"> </w:t>
      </w:r>
      <w:r w:rsidR="009F4CC9">
        <w:rPr>
          <w:lang w:val="fr-FR"/>
        </w:rPr>
        <w:t>05/02</w:t>
      </w:r>
      <w:r w:rsidR="00F62543">
        <w:rPr>
          <w:lang w:val="fr-FR"/>
        </w:rPr>
        <w:t xml:space="preserve">/2016 </w:t>
      </w:r>
      <w:r w:rsidR="009F4CC9">
        <w:rPr>
          <w:lang w:val="fr-FR"/>
        </w:rPr>
        <w:t>-</w:t>
      </w:r>
      <w:r w:rsidR="00F62543">
        <w:rPr>
          <w:lang w:val="fr-FR"/>
        </w:rPr>
        <w:t xml:space="preserve"> </w:t>
      </w:r>
      <w:r w:rsidR="009F4CC9">
        <w:rPr>
          <w:lang w:val="fr-FR"/>
        </w:rPr>
        <w:t>29</w:t>
      </w:r>
      <w:r w:rsidR="004C3226">
        <w:rPr>
          <w:lang w:val="fr-FR"/>
        </w:rPr>
        <w:t>/02</w:t>
      </w:r>
      <w:r w:rsidR="00F62543">
        <w:rPr>
          <w:lang w:val="fr-FR"/>
        </w:rPr>
        <w:t>/2016</w:t>
      </w:r>
      <w:r w:rsidR="009F4CC9">
        <w:rPr>
          <w:lang w:val="fr-FR"/>
        </w:rPr>
        <w:tab/>
      </w:r>
      <w:r w:rsidR="009F4CC9">
        <w:rPr>
          <w:lang w:val="fr-FR"/>
        </w:rPr>
        <w:tab/>
      </w:r>
      <w:r w:rsidR="009F4CC9">
        <w:rPr>
          <w:lang w:val="fr-FR"/>
        </w:rPr>
        <w:tab/>
      </w:r>
      <w:r w:rsidR="009F4CC9" w:rsidRPr="00B64183">
        <w:rPr>
          <w:lang w:val="fr-FR"/>
        </w:rPr>
        <w:t>budget :</w:t>
      </w:r>
      <w:r w:rsidR="00AA3F46" w:rsidRPr="00B64183">
        <w:rPr>
          <w:lang w:val="fr-FR"/>
        </w:rPr>
        <w:t xml:space="preserve"> 15</w:t>
      </w:r>
      <w:r w:rsidR="009F4CC9" w:rsidRPr="00B64183">
        <w:rPr>
          <w:lang w:val="fr-FR"/>
        </w:rPr>
        <w:t>0 euros</w:t>
      </w:r>
    </w:p>
    <w:p w:rsidR="007B3645" w:rsidRPr="00B64183" w:rsidRDefault="007B3645" w:rsidP="00B64183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B64183">
        <w:rPr>
          <w:lang w:val="fr-FR"/>
        </w:rPr>
        <w:t>Caméra :</w:t>
      </w:r>
      <w:r w:rsidR="004C3226" w:rsidRPr="00B64183">
        <w:rPr>
          <w:lang w:val="fr-FR"/>
        </w:rPr>
        <w:t xml:space="preserve"> 05/02</w:t>
      </w:r>
      <w:r w:rsidR="00F62543" w:rsidRPr="00B64183">
        <w:rPr>
          <w:lang w:val="fr-FR"/>
        </w:rPr>
        <w:t xml:space="preserve">/2016 </w:t>
      </w:r>
      <w:r w:rsidR="004C3226" w:rsidRPr="00B64183">
        <w:rPr>
          <w:lang w:val="fr-FR"/>
        </w:rPr>
        <w:t>-</w:t>
      </w:r>
      <w:r w:rsidR="00F62543" w:rsidRPr="00B64183">
        <w:rPr>
          <w:lang w:val="fr-FR"/>
        </w:rPr>
        <w:t xml:space="preserve"> </w:t>
      </w:r>
      <w:r w:rsidR="009F4CC9" w:rsidRPr="00B64183">
        <w:rPr>
          <w:lang w:val="fr-FR"/>
        </w:rPr>
        <w:t>24</w:t>
      </w:r>
      <w:r w:rsidR="004C3226" w:rsidRPr="00B64183">
        <w:rPr>
          <w:lang w:val="fr-FR"/>
        </w:rPr>
        <w:t>/02</w:t>
      </w:r>
      <w:r w:rsidR="00F62543" w:rsidRPr="00B64183">
        <w:rPr>
          <w:lang w:val="fr-FR"/>
        </w:rPr>
        <w:t>/2016</w:t>
      </w:r>
      <w:r w:rsidR="00F62543" w:rsidRPr="00B64183">
        <w:rPr>
          <w:lang w:val="fr-FR"/>
        </w:rPr>
        <w:tab/>
      </w:r>
      <w:r w:rsidR="00F62543" w:rsidRPr="00B64183">
        <w:rPr>
          <w:lang w:val="fr-FR"/>
        </w:rPr>
        <w:tab/>
      </w:r>
      <w:r w:rsidR="00F62543" w:rsidRPr="00B64183">
        <w:rPr>
          <w:lang w:val="fr-FR"/>
        </w:rPr>
        <w:tab/>
      </w:r>
      <w:r w:rsidR="00B64183">
        <w:rPr>
          <w:lang w:val="fr-FR"/>
        </w:rPr>
        <w:t>budget : 5</w:t>
      </w:r>
      <w:r w:rsidR="009F4CC9" w:rsidRPr="00B64183">
        <w:rPr>
          <w:lang w:val="fr-FR"/>
        </w:rPr>
        <w:t>0 euros</w:t>
      </w:r>
    </w:p>
    <w:p w:rsidR="007B3645" w:rsidRPr="00817700" w:rsidRDefault="007B3645" w:rsidP="00B64183">
      <w:pPr>
        <w:autoSpaceDE w:val="0"/>
        <w:autoSpaceDN w:val="0"/>
        <w:adjustRightInd w:val="0"/>
        <w:spacing w:line="240" w:lineRule="auto"/>
        <w:jc w:val="both"/>
        <w:rPr>
          <w:rFonts w:ascii="TrebuchetMS" w:hAnsi="TrebuchetMS" w:cs="TrebuchetMS"/>
        </w:rPr>
      </w:pPr>
      <w:r>
        <w:rPr>
          <w:lang w:val="fr-FR"/>
        </w:rPr>
        <w:t>SB_02 :</w:t>
      </w:r>
      <w:r w:rsidR="00817700" w:rsidRPr="00817700">
        <w:rPr>
          <w:rFonts w:ascii="TrebuchetMS" w:hAnsi="TrebuchetMS" w:cs="TrebuchetMS"/>
        </w:rPr>
        <w:t xml:space="preserve"> </w:t>
      </w:r>
      <w:r w:rsidR="00817700">
        <w:rPr>
          <w:rFonts w:ascii="TrebuchetMS" w:hAnsi="TrebuchetMS" w:cs="TrebuchetMS"/>
        </w:rPr>
        <w:t xml:space="preserve">Mises en place d’un programme permettant l’acquisition des données d’une ou plusieurs webcams en simultané. Le logiciel </w:t>
      </w:r>
      <w:proofErr w:type="spellStart"/>
      <w:r w:rsidR="00817700">
        <w:rPr>
          <w:rFonts w:ascii="TrebuchetMS" w:hAnsi="TrebuchetMS" w:cs="TrebuchetMS"/>
        </w:rPr>
        <w:t>Processing</w:t>
      </w:r>
      <w:proofErr w:type="spellEnd"/>
      <w:r w:rsidR="00817700">
        <w:rPr>
          <w:rFonts w:ascii="TrebuchetMS" w:hAnsi="TrebuchetMS" w:cs="TrebuchetMS"/>
        </w:rPr>
        <w:t xml:space="preserve"> et ses librairies multimédias seront utilisées. Au final, il sera donc possible de commander les systèmes d’acquisition d’image au niveau software sur PC.</w:t>
      </w:r>
    </w:p>
    <w:p w:rsidR="007B3645" w:rsidRDefault="007B3645" w:rsidP="00B64183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Algorithme d’acquisition d’image</w:t>
      </w:r>
      <w:r w:rsidR="00817700">
        <w:rPr>
          <w:lang w:val="fr-FR"/>
        </w:rPr>
        <w:t> :</w:t>
      </w:r>
      <w:r w:rsidR="004C3226">
        <w:rPr>
          <w:lang w:val="fr-FR"/>
        </w:rPr>
        <w:t xml:space="preserve"> 16/03</w:t>
      </w:r>
      <w:r w:rsidR="00F62543">
        <w:rPr>
          <w:lang w:val="fr-FR"/>
        </w:rPr>
        <w:t xml:space="preserve">/2016 </w:t>
      </w:r>
      <w:r w:rsidR="004C3226">
        <w:rPr>
          <w:lang w:val="fr-FR"/>
        </w:rPr>
        <w:t>-</w:t>
      </w:r>
      <w:r w:rsidR="00F62543">
        <w:rPr>
          <w:lang w:val="fr-FR"/>
        </w:rPr>
        <w:t xml:space="preserve"> </w:t>
      </w:r>
      <w:r w:rsidR="004C3226">
        <w:rPr>
          <w:lang w:val="fr-FR"/>
        </w:rPr>
        <w:t>24/03</w:t>
      </w:r>
      <w:r w:rsidR="00F62543">
        <w:rPr>
          <w:lang w:val="fr-FR"/>
        </w:rPr>
        <w:t>/2016</w:t>
      </w:r>
    </w:p>
    <w:p w:rsidR="007B3645" w:rsidRDefault="007B3645" w:rsidP="00B64183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Prise </w:t>
      </w:r>
      <w:r w:rsidR="00817700">
        <w:rPr>
          <w:lang w:val="fr-FR"/>
        </w:rPr>
        <w:t xml:space="preserve">en main de </w:t>
      </w:r>
      <w:r w:rsidR="00AA3F46">
        <w:rPr>
          <w:lang w:val="fr-FR"/>
        </w:rPr>
        <w:t>‘</w:t>
      </w:r>
      <w:proofErr w:type="spellStart"/>
      <w:r w:rsidR="00817700">
        <w:rPr>
          <w:lang w:val="fr-FR"/>
        </w:rPr>
        <w:t>P</w:t>
      </w:r>
      <w:r>
        <w:rPr>
          <w:lang w:val="fr-FR"/>
        </w:rPr>
        <w:t>rocessing</w:t>
      </w:r>
      <w:proofErr w:type="spellEnd"/>
      <w:r w:rsidR="00AA3F46">
        <w:rPr>
          <w:lang w:val="fr-FR"/>
        </w:rPr>
        <w:t>’</w:t>
      </w:r>
      <w:r w:rsidR="00817700">
        <w:rPr>
          <w:lang w:val="fr-FR"/>
        </w:rPr>
        <w:t> :</w:t>
      </w:r>
      <w:r w:rsidR="004C3226">
        <w:rPr>
          <w:lang w:val="fr-FR"/>
        </w:rPr>
        <w:t xml:space="preserve"> 16/03</w:t>
      </w:r>
      <w:r w:rsidR="00F62543">
        <w:rPr>
          <w:lang w:val="fr-FR"/>
        </w:rPr>
        <w:t xml:space="preserve">/2016 </w:t>
      </w:r>
      <w:r w:rsidR="004C3226">
        <w:rPr>
          <w:lang w:val="fr-FR"/>
        </w:rPr>
        <w:t>-</w:t>
      </w:r>
      <w:r w:rsidR="00F62543">
        <w:rPr>
          <w:lang w:val="fr-FR"/>
        </w:rPr>
        <w:t xml:space="preserve"> </w:t>
      </w:r>
      <w:r w:rsidR="004C3226">
        <w:rPr>
          <w:lang w:val="fr-FR"/>
        </w:rPr>
        <w:t>01/04</w:t>
      </w:r>
      <w:r w:rsidR="00F62543">
        <w:rPr>
          <w:lang w:val="fr-FR"/>
        </w:rPr>
        <w:t>/2016</w:t>
      </w:r>
    </w:p>
    <w:p w:rsidR="007B3645" w:rsidRPr="00817700" w:rsidRDefault="007B3645" w:rsidP="00B64183">
      <w:pPr>
        <w:autoSpaceDE w:val="0"/>
        <w:autoSpaceDN w:val="0"/>
        <w:adjustRightInd w:val="0"/>
        <w:spacing w:line="240" w:lineRule="auto"/>
        <w:jc w:val="both"/>
        <w:rPr>
          <w:rFonts w:ascii="TrebuchetMS" w:hAnsi="TrebuchetMS" w:cs="TrebuchetMS"/>
        </w:rPr>
      </w:pPr>
      <w:r>
        <w:rPr>
          <w:lang w:val="fr-FR"/>
        </w:rPr>
        <w:t>SB_03 :</w:t>
      </w:r>
      <w:r w:rsidR="00817700" w:rsidRPr="00817700">
        <w:rPr>
          <w:rFonts w:ascii="TrebuchetMS" w:hAnsi="TrebuchetMS" w:cs="TrebuchetMS"/>
        </w:rPr>
        <w:t xml:space="preserve"> </w:t>
      </w:r>
      <w:proofErr w:type="spellStart"/>
      <w:r w:rsidR="00817700">
        <w:rPr>
          <w:rFonts w:ascii="TrebuchetMS" w:hAnsi="TrebuchetMS" w:cs="TrebuchetMS"/>
        </w:rPr>
        <w:t>Reporting</w:t>
      </w:r>
      <w:proofErr w:type="spellEnd"/>
      <w:r w:rsidR="00817700">
        <w:rPr>
          <w:rFonts w:ascii="TrebuchetMS" w:hAnsi="TrebuchetMS" w:cs="TrebuchetMS"/>
        </w:rPr>
        <w:t xml:space="preserve"> sur la première partie du projet et sur l’obtention des premiers résultats d’</w:t>
      </w:r>
      <w:r w:rsidR="004C3226">
        <w:rPr>
          <w:rFonts w:ascii="TrebuchetMS" w:hAnsi="TrebuchetMS" w:cs="TrebuchetMS"/>
        </w:rPr>
        <w:t>acquisition : 16/03</w:t>
      </w:r>
      <w:r w:rsidR="00F62543">
        <w:rPr>
          <w:rFonts w:ascii="TrebuchetMS" w:hAnsi="TrebuchetMS" w:cs="TrebuchetMS"/>
        </w:rPr>
        <w:t>/2016</w:t>
      </w:r>
    </w:p>
    <w:p w:rsidR="007B3645" w:rsidRDefault="007B3645" w:rsidP="00B64183">
      <w:pPr>
        <w:autoSpaceDE w:val="0"/>
        <w:autoSpaceDN w:val="0"/>
        <w:adjustRightInd w:val="0"/>
        <w:spacing w:line="240" w:lineRule="auto"/>
        <w:jc w:val="both"/>
        <w:rPr>
          <w:lang w:val="fr-FR"/>
        </w:rPr>
      </w:pPr>
      <w:r>
        <w:rPr>
          <w:lang w:val="fr-FR"/>
        </w:rPr>
        <w:t>SB_04 :</w:t>
      </w:r>
      <w:r w:rsidR="00817700" w:rsidRPr="00817700">
        <w:rPr>
          <w:rFonts w:ascii="TrebuchetMS" w:hAnsi="TrebuchetMS" w:cs="TrebuchetMS"/>
        </w:rPr>
        <w:t xml:space="preserve"> </w:t>
      </w:r>
      <w:r w:rsidR="00817700">
        <w:rPr>
          <w:rFonts w:ascii="TrebuchetMS" w:hAnsi="TrebuchetMS" w:cs="TrebuchetMS"/>
        </w:rPr>
        <w:t>Développement d’un algorithme de numérisation d’une page du livre sur base des résultats obtenus lors des étapes précédentes. L’image finale devra surement être reconstruite.</w:t>
      </w:r>
    </w:p>
    <w:p w:rsidR="007B3645" w:rsidRDefault="007B3645" w:rsidP="00B64183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Algorithme du traitement d’image</w:t>
      </w:r>
      <w:r w:rsidR="00817700">
        <w:rPr>
          <w:lang w:val="fr-FR"/>
        </w:rPr>
        <w:t> :</w:t>
      </w:r>
      <w:r w:rsidR="004C3226">
        <w:rPr>
          <w:lang w:val="fr-FR"/>
        </w:rPr>
        <w:t xml:space="preserve"> 16/03</w:t>
      </w:r>
      <w:r w:rsidR="00F62543">
        <w:rPr>
          <w:lang w:val="fr-FR"/>
        </w:rPr>
        <w:t xml:space="preserve">/2016 </w:t>
      </w:r>
      <w:r w:rsidR="004C3226">
        <w:rPr>
          <w:lang w:val="fr-FR"/>
        </w:rPr>
        <w:t>-</w:t>
      </w:r>
      <w:r w:rsidR="00F62543">
        <w:rPr>
          <w:lang w:val="fr-FR"/>
        </w:rPr>
        <w:t xml:space="preserve"> </w:t>
      </w:r>
      <w:r w:rsidR="004C3226">
        <w:rPr>
          <w:lang w:val="fr-FR"/>
        </w:rPr>
        <w:t>22/04</w:t>
      </w:r>
      <w:r w:rsidR="00F62543">
        <w:rPr>
          <w:lang w:val="fr-FR"/>
        </w:rPr>
        <w:t>/2016</w:t>
      </w:r>
    </w:p>
    <w:p w:rsidR="007B3645" w:rsidRPr="00817700" w:rsidRDefault="007B3645" w:rsidP="00B64183">
      <w:pPr>
        <w:autoSpaceDE w:val="0"/>
        <w:autoSpaceDN w:val="0"/>
        <w:adjustRightInd w:val="0"/>
        <w:spacing w:line="240" w:lineRule="auto"/>
        <w:jc w:val="both"/>
        <w:rPr>
          <w:rFonts w:ascii="TrebuchetMS" w:hAnsi="TrebuchetMS" w:cs="TrebuchetMS"/>
        </w:rPr>
      </w:pPr>
      <w:r>
        <w:rPr>
          <w:lang w:val="fr-FR"/>
        </w:rPr>
        <w:t>SB_05 :</w:t>
      </w:r>
      <w:r w:rsidR="00817700" w:rsidRPr="00817700">
        <w:rPr>
          <w:rFonts w:ascii="TrebuchetMS" w:hAnsi="TrebuchetMS" w:cs="TrebuchetMS"/>
        </w:rPr>
        <w:t xml:space="preserve"> </w:t>
      </w:r>
      <w:r w:rsidR="00817700">
        <w:rPr>
          <w:rFonts w:ascii="TrebuchetMS" w:hAnsi="TrebuchetMS" w:cs="TrebuchetMS"/>
        </w:rPr>
        <w:t>Amélioration du système mécanique, calibration de la caméra et contrôle de son déplacement si nécessaire.</w:t>
      </w:r>
    </w:p>
    <w:p w:rsidR="007B3645" w:rsidRDefault="007B3645" w:rsidP="00B64183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Tests de performance</w:t>
      </w:r>
      <w:r w:rsidR="00817700">
        <w:rPr>
          <w:lang w:val="fr-FR"/>
        </w:rPr>
        <w:t> :</w:t>
      </w:r>
      <w:r w:rsidR="004C3226">
        <w:rPr>
          <w:lang w:val="fr-FR"/>
        </w:rPr>
        <w:t xml:space="preserve"> 15/04</w:t>
      </w:r>
      <w:r w:rsidR="00F62543">
        <w:rPr>
          <w:lang w:val="fr-FR"/>
        </w:rPr>
        <w:t xml:space="preserve">/2016 </w:t>
      </w:r>
      <w:r w:rsidR="004C3226">
        <w:rPr>
          <w:lang w:val="fr-FR"/>
        </w:rPr>
        <w:t>-</w:t>
      </w:r>
      <w:r w:rsidR="00F62543">
        <w:rPr>
          <w:lang w:val="fr-FR"/>
        </w:rPr>
        <w:t xml:space="preserve"> </w:t>
      </w:r>
      <w:r w:rsidR="004C3226">
        <w:rPr>
          <w:lang w:val="fr-FR"/>
        </w:rPr>
        <w:t>22/04</w:t>
      </w:r>
      <w:r w:rsidR="00F62543">
        <w:rPr>
          <w:lang w:val="fr-FR"/>
        </w:rPr>
        <w:t>/2016</w:t>
      </w:r>
    </w:p>
    <w:p w:rsidR="007B3645" w:rsidRPr="00817700" w:rsidRDefault="007B3645" w:rsidP="00B64183">
      <w:pPr>
        <w:autoSpaceDE w:val="0"/>
        <w:autoSpaceDN w:val="0"/>
        <w:adjustRightInd w:val="0"/>
        <w:spacing w:line="240" w:lineRule="auto"/>
        <w:jc w:val="both"/>
        <w:rPr>
          <w:rFonts w:ascii="TrebuchetMS" w:hAnsi="TrebuchetMS" w:cs="TrebuchetMS"/>
        </w:rPr>
      </w:pPr>
      <w:r>
        <w:rPr>
          <w:lang w:val="fr-FR"/>
        </w:rPr>
        <w:t>SB_06 :</w:t>
      </w:r>
      <w:r w:rsidR="00817700" w:rsidRPr="00817700">
        <w:rPr>
          <w:rFonts w:ascii="TrebuchetMS" w:hAnsi="TrebuchetMS" w:cs="TrebuchetMS"/>
        </w:rPr>
        <w:t xml:space="preserve"> </w:t>
      </w:r>
      <w:r w:rsidR="00817700">
        <w:rPr>
          <w:rFonts w:ascii="TrebuchetMS" w:hAnsi="TrebuchetMS" w:cs="TrebuchetMS"/>
        </w:rPr>
        <w:t xml:space="preserve">Test de l’acquisition à l’aide d’une webcam sur plateforme embarquée style </w:t>
      </w:r>
      <w:proofErr w:type="spellStart"/>
      <w:r w:rsidR="00817700">
        <w:rPr>
          <w:rFonts w:ascii="TrebuchetMS" w:hAnsi="TrebuchetMS" w:cs="TrebuchetMS"/>
        </w:rPr>
        <w:t>Raspberry</w:t>
      </w:r>
      <w:proofErr w:type="spellEnd"/>
      <w:r w:rsidR="00817700">
        <w:rPr>
          <w:rFonts w:ascii="TrebuchetMS" w:hAnsi="TrebuchetMS" w:cs="TrebuchetMS"/>
        </w:rPr>
        <w:t>.</w:t>
      </w:r>
    </w:p>
    <w:p w:rsidR="007B3645" w:rsidRDefault="007B3645" w:rsidP="00B64183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Envoi du résultat</w:t>
      </w:r>
      <w:r w:rsidR="00817700">
        <w:rPr>
          <w:lang w:val="fr-FR"/>
        </w:rPr>
        <w:t> :</w:t>
      </w:r>
      <w:r w:rsidR="004C3226">
        <w:rPr>
          <w:lang w:val="fr-FR"/>
        </w:rPr>
        <w:t xml:space="preserve"> 25/04</w:t>
      </w:r>
      <w:r w:rsidR="00F62543">
        <w:rPr>
          <w:lang w:val="fr-FR"/>
        </w:rPr>
        <w:t xml:space="preserve">/2016 </w:t>
      </w:r>
      <w:r w:rsidR="004C3226">
        <w:rPr>
          <w:lang w:val="fr-FR"/>
        </w:rPr>
        <w:t>-</w:t>
      </w:r>
      <w:r w:rsidR="00F62543">
        <w:rPr>
          <w:lang w:val="fr-FR"/>
        </w:rPr>
        <w:t xml:space="preserve"> </w:t>
      </w:r>
      <w:r w:rsidR="004C3226">
        <w:rPr>
          <w:lang w:val="fr-FR"/>
        </w:rPr>
        <w:t>25/04</w:t>
      </w:r>
      <w:r w:rsidR="00F62543">
        <w:rPr>
          <w:lang w:val="fr-FR"/>
        </w:rPr>
        <w:t>/2016</w:t>
      </w:r>
    </w:p>
    <w:p w:rsidR="007B3645" w:rsidRPr="00817700" w:rsidRDefault="007B3645" w:rsidP="00B64183">
      <w:pPr>
        <w:autoSpaceDE w:val="0"/>
        <w:autoSpaceDN w:val="0"/>
        <w:adjustRightInd w:val="0"/>
        <w:spacing w:line="240" w:lineRule="auto"/>
        <w:jc w:val="both"/>
        <w:rPr>
          <w:rFonts w:ascii="TrebuchetMS" w:hAnsi="TrebuchetMS" w:cs="TrebuchetMS"/>
        </w:rPr>
      </w:pPr>
      <w:r>
        <w:rPr>
          <w:lang w:val="fr-FR"/>
        </w:rPr>
        <w:t>SB_07 :</w:t>
      </w:r>
      <w:r w:rsidR="00817700" w:rsidRPr="00817700">
        <w:rPr>
          <w:rFonts w:ascii="TrebuchetMS" w:hAnsi="TrebuchetMS" w:cs="TrebuchetMS"/>
        </w:rPr>
        <w:t xml:space="preserve"> </w:t>
      </w:r>
      <w:r w:rsidR="00817700">
        <w:rPr>
          <w:rFonts w:ascii="TrebuchetMS" w:hAnsi="TrebuchetMS" w:cs="TrebuchetMS"/>
        </w:rPr>
        <w:t>Réalisation du démonstrateur final regroupant la synthèse de tous les résultats</w:t>
      </w:r>
      <w:r w:rsidR="004C3226">
        <w:rPr>
          <w:rFonts w:ascii="TrebuchetMS" w:hAnsi="TrebuchetMS" w:cs="TrebuchetMS"/>
        </w:rPr>
        <w:t> : 22/04</w:t>
      </w:r>
      <w:r w:rsidR="00F62543">
        <w:rPr>
          <w:rFonts w:ascii="TrebuchetMS" w:hAnsi="TrebuchetMS" w:cs="TrebuchetMS"/>
        </w:rPr>
        <w:t xml:space="preserve">/2016 </w:t>
      </w:r>
      <w:r w:rsidR="004C3226">
        <w:rPr>
          <w:rFonts w:ascii="TrebuchetMS" w:hAnsi="TrebuchetMS" w:cs="TrebuchetMS"/>
        </w:rPr>
        <w:t>-</w:t>
      </w:r>
      <w:r w:rsidR="00F62543">
        <w:rPr>
          <w:rFonts w:ascii="TrebuchetMS" w:hAnsi="TrebuchetMS" w:cs="TrebuchetMS"/>
        </w:rPr>
        <w:t xml:space="preserve"> </w:t>
      </w:r>
      <w:r w:rsidR="004C3226">
        <w:rPr>
          <w:rFonts w:ascii="TrebuchetMS" w:hAnsi="TrebuchetMS" w:cs="TrebuchetMS"/>
        </w:rPr>
        <w:t>02/05</w:t>
      </w:r>
      <w:r w:rsidR="00F62543">
        <w:rPr>
          <w:rFonts w:ascii="TrebuchetMS" w:hAnsi="TrebuchetMS" w:cs="TrebuchetMS"/>
        </w:rPr>
        <w:t>/2016</w:t>
      </w:r>
    </w:p>
    <w:p w:rsidR="007B3645" w:rsidRDefault="007B3645" w:rsidP="00B64183">
      <w:pPr>
        <w:jc w:val="both"/>
        <w:rPr>
          <w:lang w:val="fr-FR"/>
        </w:rPr>
      </w:pPr>
      <w:r>
        <w:rPr>
          <w:lang w:val="fr-FR"/>
        </w:rPr>
        <w:t>SB_08 :</w:t>
      </w:r>
      <w:r w:rsidR="00817700" w:rsidRPr="00817700">
        <w:rPr>
          <w:rFonts w:ascii="TrebuchetMS" w:hAnsi="TrebuchetMS" w:cs="TrebuchetMS"/>
        </w:rPr>
        <w:t xml:space="preserve"> </w:t>
      </w:r>
      <w:r w:rsidR="00817700">
        <w:rPr>
          <w:rFonts w:ascii="TrebuchetMS" w:hAnsi="TrebuchetMS" w:cs="TrebuchetMS"/>
        </w:rPr>
        <w:t>Rédaction du rapport final.</w:t>
      </w:r>
    </w:p>
    <w:p w:rsidR="007B3645" w:rsidRDefault="007B3645" w:rsidP="00B64183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Rédaction du rapport final :</w:t>
      </w:r>
      <w:r w:rsidR="00F62543">
        <w:rPr>
          <w:lang w:val="fr-FR"/>
        </w:rPr>
        <w:t xml:space="preserve"> </w:t>
      </w:r>
      <w:r w:rsidR="004C3226">
        <w:rPr>
          <w:lang w:val="fr-FR"/>
        </w:rPr>
        <w:t>05/02</w:t>
      </w:r>
      <w:r w:rsidR="00F62543">
        <w:rPr>
          <w:lang w:val="fr-FR"/>
        </w:rPr>
        <w:t xml:space="preserve">/2016 </w:t>
      </w:r>
      <w:r w:rsidR="004C3226">
        <w:rPr>
          <w:lang w:val="fr-FR"/>
        </w:rPr>
        <w:t>-</w:t>
      </w:r>
      <w:r w:rsidR="00F62543">
        <w:rPr>
          <w:lang w:val="fr-FR"/>
        </w:rPr>
        <w:t xml:space="preserve"> </w:t>
      </w:r>
      <w:r w:rsidR="004C3226">
        <w:rPr>
          <w:lang w:val="fr-FR"/>
        </w:rPr>
        <w:t>20/05</w:t>
      </w:r>
      <w:r w:rsidR="00F62543">
        <w:rPr>
          <w:lang w:val="fr-FR"/>
        </w:rPr>
        <w:t>/2016</w:t>
      </w:r>
    </w:p>
    <w:p w:rsidR="00F06489" w:rsidRDefault="00F06489" w:rsidP="00F06489">
      <w:pPr>
        <w:rPr>
          <w:lang w:val="fr-FR"/>
        </w:rPr>
      </w:pPr>
    </w:p>
    <w:p w:rsidR="00F06489" w:rsidRPr="00F06489" w:rsidRDefault="00F06489" w:rsidP="00F06489">
      <w:pPr>
        <w:rPr>
          <w:lang w:val="fr-FR"/>
        </w:rPr>
      </w:pPr>
    </w:p>
    <w:p w:rsidR="0097491C" w:rsidRDefault="0097491C" w:rsidP="00817700">
      <w:pPr>
        <w:pStyle w:val="Titre2"/>
        <w:spacing w:after="240"/>
        <w:rPr>
          <w:lang w:val="fr-FR"/>
        </w:rPr>
      </w:pPr>
      <w:r>
        <w:rPr>
          <w:lang w:val="fr-FR"/>
        </w:rPr>
        <w:lastRenderedPageBreak/>
        <w:t>Aspects techniques</w:t>
      </w:r>
    </w:p>
    <w:p w:rsidR="0097491C" w:rsidRDefault="0097491C" w:rsidP="0097491C">
      <w:pPr>
        <w:rPr>
          <w:lang w:val="fr-FR"/>
        </w:rPr>
      </w:pPr>
      <w:r>
        <w:rPr>
          <w:lang w:val="fr-FR"/>
        </w:rPr>
        <w:t>SB_01 :</w:t>
      </w:r>
    </w:p>
    <w:p w:rsidR="00666639" w:rsidRPr="00A4268D" w:rsidRDefault="0097491C" w:rsidP="00A4268D">
      <w:pPr>
        <w:pStyle w:val="Paragraphedeliste"/>
        <w:numPr>
          <w:ilvl w:val="0"/>
          <w:numId w:val="3"/>
        </w:numPr>
        <w:tabs>
          <w:tab w:val="left" w:pos="709"/>
        </w:tabs>
        <w:ind w:left="709" w:hanging="425"/>
        <w:jc w:val="both"/>
        <w:rPr>
          <w:lang w:val="fr-FR"/>
        </w:rPr>
      </w:pPr>
      <w:r>
        <w:rPr>
          <w:lang w:val="fr-FR"/>
        </w:rPr>
        <w:t xml:space="preserve">Structure : </w:t>
      </w:r>
      <w:r w:rsidR="00A4268D">
        <w:rPr>
          <w:lang w:val="fr-FR"/>
        </w:rPr>
        <w:t>réalisation du support du livre</w:t>
      </w:r>
      <w:r w:rsidR="00666639" w:rsidRPr="00A4268D">
        <w:rPr>
          <w:lang w:val="fr-FR"/>
        </w:rPr>
        <w:t>.</w:t>
      </w:r>
    </w:p>
    <w:p w:rsidR="0097491C" w:rsidRDefault="0097491C" w:rsidP="00B64183">
      <w:pPr>
        <w:jc w:val="both"/>
        <w:rPr>
          <w:lang w:val="fr-FR"/>
        </w:rPr>
      </w:pPr>
      <w:r>
        <w:rPr>
          <w:lang w:val="fr-FR"/>
        </w:rPr>
        <w:t>SB_02 :</w:t>
      </w:r>
    </w:p>
    <w:p w:rsidR="00666639" w:rsidRPr="00B64183" w:rsidRDefault="00666639" w:rsidP="00B64183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 w:rsidRPr="00666639">
        <w:rPr>
          <w:lang w:val="fr-FR"/>
        </w:rPr>
        <w:t>Prise en main de Processi</w:t>
      </w:r>
      <w:r w:rsidR="00F06489">
        <w:rPr>
          <w:lang w:val="fr-FR"/>
        </w:rPr>
        <w:t xml:space="preserve">ng : Une interface a été </w:t>
      </w:r>
      <w:r w:rsidR="00F06489" w:rsidRPr="00B64183">
        <w:rPr>
          <w:lang w:val="fr-FR"/>
        </w:rPr>
        <w:t>commenc</w:t>
      </w:r>
      <w:r w:rsidRPr="00B64183">
        <w:rPr>
          <w:lang w:val="fr-FR"/>
        </w:rPr>
        <w:t xml:space="preserve">ée </w:t>
      </w:r>
      <w:r w:rsidR="00F06489" w:rsidRPr="00B64183">
        <w:rPr>
          <w:lang w:val="fr-FR"/>
        </w:rPr>
        <w:t>pour l’acquisition d’image via la caméra</w:t>
      </w:r>
      <w:r w:rsidR="002F2475">
        <w:rPr>
          <w:lang w:val="fr-FR"/>
        </w:rPr>
        <w:t xml:space="preserve"> et la génération du fichier </w:t>
      </w:r>
      <w:proofErr w:type="spellStart"/>
      <w:r w:rsidR="002F2475">
        <w:rPr>
          <w:lang w:val="fr-FR"/>
        </w:rPr>
        <w:t>pdf</w:t>
      </w:r>
      <w:proofErr w:type="spellEnd"/>
      <w:r w:rsidR="002F2475">
        <w:rPr>
          <w:lang w:val="fr-FR"/>
        </w:rPr>
        <w:t xml:space="preserve"> a été faite</w:t>
      </w:r>
      <w:r w:rsidR="00F06489" w:rsidRPr="00B64183">
        <w:rPr>
          <w:lang w:val="fr-FR"/>
        </w:rPr>
        <w:t>.</w:t>
      </w:r>
    </w:p>
    <w:p w:rsidR="00B87825" w:rsidRPr="00B87825" w:rsidRDefault="00B87825" w:rsidP="00B64183">
      <w:pPr>
        <w:jc w:val="both"/>
        <w:rPr>
          <w:lang w:val="fr-FR"/>
        </w:rPr>
      </w:pPr>
      <w:r>
        <w:rPr>
          <w:lang w:val="fr-FR"/>
        </w:rPr>
        <w:t xml:space="preserve">SB_04 : </w:t>
      </w:r>
      <w:r w:rsidR="00737C61">
        <w:rPr>
          <w:lang w:val="fr-FR"/>
        </w:rPr>
        <w:t>On reconnaît l’image et on cherche à l’isolée de son background.</w:t>
      </w:r>
    </w:p>
    <w:p w:rsidR="00817700" w:rsidRDefault="00666639" w:rsidP="00817700">
      <w:pPr>
        <w:pStyle w:val="Titre2"/>
        <w:spacing w:after="240"/>
        <w:rPr>
          <w:lang w:val="fr-FR"/>
        </w:rPr>
      </w:pPr>
      <w:r>
        <w:rPr>
          <w:lang w:val="fr-FR"/>
        </w:rPr>
        <w:t>Problèmes techniques</w:t>
      </w:r>
    </w:p>
    <w:p w:rsidR="00817700" w:rsidRDefault="00817700" w:rsidP="00817700">
      <w:pPr>
        <w:rPr>
          <w:lang w:val="fr-FR"/>
        </w:rPr>
      </w:pPr>
      <w:r>
        <w:rPr>
          <w:lang w:val="fr-FR"/>
        </w:rPr>
        <w:t>SB_01 :</w:t>
      </w:r>
    </w:p>
    <w:p w:rsidR="00B87825" w:rsidRPr="00737C61" w:rsidRDefault="00737C61" w:rsidP="00737C6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Structure</w:t>
      </w:r>
      <w:r w:rsidR="00817700">
        <w:rPr>
          <w:lang w:val="fr-FR"/>
        </w:rPr>
        <w:t>:</w:t>
      </w:r>
      <w:r>
        <w:rPr>
          <w:lang w:val="fr-FR"/>
        </w:rPr>
        <w:t xml:space="preserve"> </w:t>
      </w:r>
      <w:r>
        <w:rPr>
          <w:lang w:val="fr-FR"/>
        </w:rPr>
        <w:t xml:space="preserve">réalisation du support du </w:t>
      </w:r>
      <w:proofErr w:type="spellStart"/>
      <w:r>
        <w:rPr>
          <w:lang w:val="fr-FR"/>
        </w:rPr>
        <w:t>livre</w:t>
      </w:r>
      <w:r w:rsidR="00666639">
        <w:rPr>
          <w:lang w:val="fr-FR"/>
        </w:rPr>
        <w:t>.</w:t>
      </w:r>
      <w:r w:rsidR="00B87825" w:rsidRPr="00737C61">
        <w:rPr>
          <w:highlight w:val="green"/>
          <w:lang w:val="fr-FR"/>
        </w:rPr>
        <w:t>Green</w:t>
      </w:r>
      <w:proofErr w:type="spellEnd"/>
      <w:r w:rsidR="00B87825" w:rsidRPr="00737C61">
        <w:rPr>
          <w:highlight w:val="green"/>
          <w:lang w:val="fr-FR"/>
        </w:rPr>
        <w:t xml:space="preserve"> Flag</w:t>
      </w:r>
    </w:p>
    <w:p w:rsidR="00817700" w:rsidRDefault="00817700" w:rsidP="00817700">
      <w:pPr>
        <w:rPr>
          <w:lang w:val="fr-FR"/>
        </w:rPr>
      </w:pPr>
      <w:r>
        <w:rPr>
          <w:lang w:val="fr-FR"/>
        </w:rPr>
        <w:t>SB_02 :</w:t>
      </w:r>
    </w:p>
    <w:p w:rsidR="00817700" w:rsidRDefault="00817700" w:rsidP="00B64183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817700">
        <w:rPr>
          <w:lang w:val="fr-FR"/>
        </w:rPr>
        <w:t xml:space="preserve">Prise en main de </w:t>
      </w:r>
      <w:proofErr w:type="spellStart"/>
      <w:r w:rsidRPr="00817700">
        <w:rPr>
          <w:lang w:val="fr-FR"/>
        </w:rPr>
        <w:t>Processing</w:t>
      </w:r>
      <w:proofErr w:type="spellEnd"/>
      <w:r w:rsidRPr="00817700">
        <w:rPr>
          <w:lang w:val="fr-FR"/>
        </w:rPr>
        <w:t> :</w:t>
      </w:r>
      <w:r w:rsidR="004C3226">
        <w:rPr>
          <w:lang w:val="fr-FR"/>
        </w:rPr>
        <w:t xml:space="preserve"> </w:t>
      </w:r>
      <w:r w:rsidR="00737C61">
        <w:rPr>
          <w:lang w:val="fr-FR"/>
        </w:rPr>
        <w:t xml:space="preserve">Une interface a été </w:t>
      </w:r>
      <w:r w:rsidR="00737C61" w:rsidRPr="00B64183">
        <w:rPr>
          <w:lang w:val="fr-FR"/>
        </w:rPr>
        <w:t>commencée pour l’acquisition d’image via la caméra</w:t>
      </w:r>
      <w:r w:rsidR="00737C61">
        <w:rPr>
          <w:lang w:val="fr-FR"/>
        </w:rPr>
        <w:t xml:space="preserve"> et la génération du fichier </w:t>
      </w:r>
      <w:proofErr w:type="spellStart"/>
      <w:r w:rsidR="00737C61">
        <w:rPr>
          <w:lang w:val="fr-FR"/>
        </w:rPr>
        <w:t>pdf</w:t>
      </w:r>
      <w:proofErr w:type="spellEnd"/>
      <w:r w:rsidR="00737C61">
        <w:rPr>
          <w:lang w:val="fr-FR"/>
        </w:rPr>
        <w:t xml:space="preserve"> a été faite</w:t>
      </w:r>
      <w:r w:rsidR="00737C61">
        <w:rPr>
          <w:lang w:val="fr-FR"/>
        </w:rPr>
        <w:t>.</w:t>
      </w:r>
      <w:r w:rsidR="00737C61" w:rsidRPr="004C3226">
        <w:rPr>
          <w:highlight w:val="green"/>
          <w:lang w:val="fr-FR"/>
        </w:rPr>
        <w:t xml:space="preserve"> </w:t>
      </w:r>
      <w:r w:rsidR="004C3226" w:rsidRPr="004C3226">
        <w:rPr>
          <w:highlight w:val="green"/>
          <w:lang w:val="fr-FR"/>
        </w:rPr>
        <w:t>Green Flag</w:t>
      </w:r>
    </w:p>
    <w:p w:rsidR="00B87825" w:rsidRPr="00B87825" w:rsidRDefault="00B87825" w:rsidP="00B64183">
      <w:pPr>
        <w:jc w:val="both"/>
        <w:rPr>
          <w:lang w:val="fr-FR"/>
        </w:rPr>
      </w:pPr>
      <w:r>
        <w:rPr>
          <w:lang w:val="fr-FR"/>
        </w:rPr>
        <w:t xml:space="preserve">SB_04 : </w:t>
      </w:r>
      <w:r w:rsidR="00737C61">
        <w:rPr>
          <w:lang w:val="fr-FR"/>
        </w:rPr>
        <w:t>On reconnaît l’image et on cherche à l’isolée de son background</w:t>
      </w:r>
      <w:r>
        <w:rPr>
          <w:lang w:val="fr-FR"/>
        </w:rPr>
        <w:t>.</w:t>
      </w:r>
      <w:r w:rsidR="00737C61" w:rsidRPr="00737C61">
        <w:rPr>
          <w:highlight w:val="green"/>
          <w:lang w:val="fr-FR"/>
        </w:rPr>
        <w:t xml:space="preserve"> </w:t>
      </w:r>
      <w:r w:rsidR="00737C61" w:rsidRPr="004C3226">
        <w:rPr>
          <w:highlight w:val="green"/>
          <w:lang w:val="fr-FR"/>
        </w:rPr>
        <w:t>Green Flag</w:t>
      </w:r>
    </w:p>
    <w:p w:rsidR="00666639" w:rsidRDefault="00666639" w:rsidP="00666639">
      <w:pPr>
        <w:pStyle w:val="Titre2"/>
        <w:spacing w:after="240"/>
        <w:rPr>
          <w:lang w:val="fr-FR"/>
        </w:rPr>
      </w:pPr>
      <w:r>
        <w:rPr>
          <w:lang w:val="fr-FR"/>
        </w:rPr>
        <w:t>Problèmes d’ordre organisationnel/pratique</w:t>
      </w:r>
    </w:p>
    <w:p w:rsidR="00666639" w:rsidRDefault="00737C61" w:rsidP="00B64183">
      <w:pPr>
        <w:ind w:firstLine="284"/>
        <w:jc w:val="both"/>
        <w:rPr>
          <w:lang w:val="fr-FR"/>
        </w:rPr>
      </w:pPr>
      <w:r>
        <w:rPr>
          <w:lang w:val="fr-FR"/>
        </w:rPr>
        <w:t>On se demande s’il vaut mieux prendre en photo les 2 pages en même temps pour moins de participation de l’utilisateur lors du scan ou une seule page à la fois de sorte à minimiser l’encombrement spatial et améliorer la précision de l’image</w:t>
      </w:r>
      <w:r w:rsidR="00666639">
        <w:rPr>
          <w:lang w:val="fr-FR"/>
        </w:rPr>
        <w:t>.</w:t>
      </w:r>
    </w:p>
    <w:p w:rsidR="00666639" w:rsidRDefault="00666639" w:rsidP="00666639">
      <w:pPr>
        <w:pStyle w:val="Titre2"/>
        <w:spacing w:after="240"/>
        <w:rPr>
          <w:lang w:val="fr-FR"/>
        </w:rPr>
      </w:pPr>
      <w:r>
        <w:rPr>
          <w:lang w:val="fr-FR"/>
        </w:rPr>
        <w:t>L</w:t>
      </w:r>
      <w:r w:rsidR="00F62543">
        <w:rPr>
          <w:lang w:val="fr-FR"/>
        </w:rPr>
        <w:t>iste des décisions/orientations.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62543" w:rsidTr="00F62543">
        <w:tc>
          <w:tcPr>
            <w:tcW w:w="3070" w:type="dxa"/>
          </w:tcPr>
          <w:p w:rsidR="00F62543" w:rsidRDefault="00D42F35" w:rsidP="00F62543">
            <w:pPr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3071" w:type="dxa"/>
          </w:tcPr>
          <w:p w:rsidR="00F62543" w:rsidRDefault="00F62543" w:rsidP="00F62543">
            <w:pPr>
              <w:rPr>
                <w:lang w:val="fr-FR"/>
              </w:rPr>
            </w:pPr>
            <w:r>
              <w:rPr>
                <w:lang w:val="fr-FR"/>
              </w:rPr>
              <w:t>Description de la décision</w:t>
            </w:r>
          </w:p>
        </w:tc>
        <w:tc>
          <w:tcPr>
            <w:tcW w:w="3071" w:type="dxa"/>
          </w:tcPr>
          <w:p w:rsidR="00F62543" w:rsidRDefault="00F62543" w:rsidP="00F62543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F62543" w:rsidTr="00F62543">
        <w:tc>
          <w:tcPr>
            <w:tcW w:w="3070" w:type="dxa"/>
          </w:tcPr>
          <w:p w:rsidR="00F62543" w:rsidRDefault="00F62543" w:rsidP="00F62543">
            <w:pPr>
              <w:rPr>
                <w:lang w:val="fr-FR"/>
              </w:rPr>
            </w:pPr>
            <w:r>
              <w:rPr>
                <w:lang w:val="fr-FR"/>
              </w:rPr>
              <w:t>SB_01 : structure</w:t>
            </w:r>
          </w:p>
        </w:tc>
        <w:tc>
          <w:tcPr>
            <w:tcW w:w="3071" w:type="dxa"/>
          </w:tcPr>
          <w:p w:rsidR="00F62543" w:rsidRDefault="00737C61" w:rsidP="00F62543">
            <w:pPr>
              <w:rPr>
                <w:lang w:val="fr-FR"/>
              </w:rPr>
            </w:pPr>
            <w:r>
              <w:rPr>
                <w:lang w:val="fr-FR"/>
              </w:rPr>
              <w:t>Les vitres seront mises entre des guides pour éviter de trop bouger lors de la pose sur le livre.</w:t>
            </w:r>
          </w:p>
        </w:tc>
        <w:tc>
          <w:tcPr>
            <w:tcW w:w="3071" w:type="dxa"/>
          </w:tcPr>
          <w:p w:rsidR="00F62543" w:rsidRDefault="00737C61" w:rsidP="00F62543">
            <w:pPr>
              <w:rPr>
                <w:lang w:val="fr-FR"/>
              </w:rPr>
            </w:pPr>
            <w:r>
              <w:rPr>
                <w:lang w:val="fr-FR"/>
              </w:rPr>
              <w:t>02/03</w:t>
            </w:r>
            <w:r w:rsidR="00F62543">
              <w:rPr>
                <w:lang w:val="fr-FR"/>
              </w:rPr>
              <w:t>/2016</w:t>
            </w:r>
          </w:p>
        </w:tc>
      </w:tr>
    </w:tbl>
    <w:p w:rsidR="00F62543" w:rsidRPr="00F62543" w:rsidRDefault="009A02EF" w:rsidP="009A02EF">
      <w:pPr>
        <w:pStyle w:val="Titre2"/>
        <w:spacing w:after="240"/>
        <w:rPr>
          <w:lang w:val="fr-FR"/>
        </w:rPr>
      </w:pPr>
      <w:r>
        <w:rPr>
          <w:lang w:val="fr-FR"/>
        </w:rPr>
        <w:t>Planning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2205"/>
        <w:gridCol w:w="3071"/>
      </w:tblGrid>
      <w:tr w:rsidR="00D42F35" w:rsidTr="00D42F35">
        <w:tc>
          <w:tcPr>
            <w:tcW w:w="3936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2205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début</w:t>
            </w:r>
          </w:p>
        </w:tc>
        <w:tc>
          <w:tcPr>
            <w:tcW w:w="3071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fin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SB_01</w:t>
            </w:r>
          </w:p>
        </w:tc>
        <w:tc>
          <w:tcPr>
            <w:tcW w:w="2205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05/02/2016</w:t>
            </w:r>
          </w:p>
        </w:tc>
        <w:tc>
          <w:tcPr>
            <w:tcW w:w="3071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29/02/2016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structure</w:t>
            </w:r>
          </w:p>
        </w:tc>
        <w:tc>
          <w:tcPr>
            <w:tcW w:w="2205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05/02/2016</w:t>
            </w:r>
          </w:p>
        </w:tc>
        <w:tc>
          <w:tcPr>
            <w:tcW w:w="3071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29/02/2016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caméra</w:t>
            </w:r>
          </w:p>
        </w:tc>
        <w:tc>
          <w:tcPr>
            <w:tcW w:w="2205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05/02/2016</w:t>
            </w:r>
          </w:p>
        </w:tc>
        <w:tc>
          <w:tcPr>
            <w:tcW w:w="3071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24/02/2016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SB_02</w:t>
            </w:r>
          </w:p>
        </w:tc>
        <w:tc>
          <w:tcPr>
            <w:tcW w:w="2205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16/03/2016</w:t>
            </w:r>
          </w:p>
        </w:tc>
        <w:tc>
          <w:tcPr>
            <w:tcW w:w="3071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01/04/2016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Algorithme d’acquisition d’image</w:t>
            </w:r>
          </w:p>
        </w:tc>
        <w:tc>
          <w:tcPr>
            <w:tcW w:w="2205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16/03/2016</w:t>
            </w:r>
          </w:p>
        </w:tc>
        <w:tc>
          <w:tcPr>
            <w:tcW w:w="3071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24/03/2016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F0648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</w:t>
            </w:r>
            <w:r w:rsidR="00D42F35">
              <w:rPr>
                <w:lang w:val="fr-FR"/>
              </w:rPr>
              <w:t>rocessing</w:t>
            </w:r>
            <w:proofErr w:type="spellEnd"/>
          </w:p>
        </w:tc>
        <w:tc>
          <w:tcPr>
            <w:tcW w:w="2205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16/03/2016</w:t>
            </w:r>
          </w:p>
        </w:tc>
        <w:tc>
          <w:tcPr>
            <w:tcW w:w="3071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01/04/2016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SB_03</w:t>
            </w:r>
          </w:p>
        </w:tc>
        <w:tc>
          <w:tcPr>
            <w:tcW w:w="2205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16/03/2016</w:t>
            </w:r>
          </w:p>
        </w:tc>
        <w:tc>
          <w:tcPr>
            <w:tcW w:w="3071" w:type="dxa"/>
          </w:tcPr>
          <w:p w:rsidR="00D42F35" w:rsidRDefault="00D42F35">
            <w:pPr>
              <w:rPr>
                <w:lang w:val="fr-FR"/>
              </w:rPr>
            </w:pPr>
            <w:r>
              <w:rPr>
                <w:lang w:val="fr-FR"/>
              </w:rPr>
              <w:t>16/03/2016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SB_04</w:t>
            </w:r>
          </w:p>
        </w:tc>
        <w:tc>
          <w:tcPr>
            <w:tcW w:w="2205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16/03/2016</w:t>
            </w:r>
          </w:p>
        </w:tc>
        <w:tc>
          <w:tcPr>
            <w:tcW w:w="3071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22/04/2016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Algorithme du traitement d’image</w:t>
            </w:r>
          </w:p>
        </w:tc>
        <w:tc>
          <w:tcPr>
            <w:tcW w:w="2205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16/03/2016</w:t>
            </w:r>
          </w:p>
        </w:tc>
        <w:tc>
          <w:tcPr>
            <w:tcW w:w="3071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22/04/2016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SB_05</w:t>
            </w:r>
          </w:p>
        </w:tc>
        <w:tc>
          <w:tcPr>
            <w:tcW w:w="2205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15/04/2016</w:t>
            </w:r>
          </w:p>
        </w:tc>
        <w:tc>
          <w:tcPr>
            <w:tcW w:w="3071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22/04/2016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Tests de performance</w:t>
            </w:r>
          </w:p>
        </w:tc>
        <w:tc>
          <w:tcPr>
            <w:tcW w:w="2205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15/04/2016</w:t>
            </w:r>
          </w:p>
        </w:tc>
        <w:tc>
          <w:tcPr>
            <w:tcW w:w="3071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22/04/2016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SB_06</w:t>
            </w:r>
          </w:p>
        </w:tc>
        <w:tc>
          <w:tcPr>
            <w:tcW w:w="2205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25/04/2016</w:t>
            </w:r>
          </w:p>
        </w:tc>
        <w:tc>
          <w:tcPr>
            <w:tcW w:w="3071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25/04/2016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Envoi du résultat</w:t>
            </w:r>
          </w:p>
        </w:tc>
        <w:tc>
          <w:tcPr>
            <w:tcW w:w="2205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25/04/2016</w:t>
            </w:r>
          </w:p>
        </w:tc>
        <w:tc>
          <w:tcPr>
            <w:tcW w:w="3071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25/04/2016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 w:rsidP="00D42F35">
            <w:pPr>
              <w:rPr>
                <w:lang w:val="fr-FR"/>
              </w:rPr>
            </w:pPr>
            <w:r>
              <w:rPr>
                <w:lang w:val="fr-FR"/>
              </w:rPr>
              <w:t>SB_07</w:t>
            </w:r>
          </w:p>
        </w:tc>
        <w:tc>
          <w:tcPr>
            <w:tcW w:w="2205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22/04/2016</w:t>
            </w:r>
          </w:p>
        </w:tc>
        <w:tc>
          <w:tcPr>
            <w:tcW w:w="3071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22/04/2016</w:t>
            </w:r>
          </w:p>
        </w:tc>
      </w:tr>
      <w:tr w:rsidR="00D42F35" w:rsidTr="00D42F35">
        <w:tc>
          <w:tcPr>
            <w:tcW w:w="3936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SB_08</w:t>
            </w:r>
          </w:p>
        </w:tc>
        <w:tc>
          <w:tcPr>
            <w:tcW w:w="2205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22/04/2016</w:t>
            </w:r>
          </w:p>
        </w:tc>
        <w:tc>
          <w:tcPr>
            <w:tcW w:w="3071" w:type="dxa"/>
          </w:tcPr>
          <w:p w:rsidR="00D42F35" w:rsidRDefault="00D42F35" w:rsidP="00C40C0B">
            <w:pPr>
              <w:rPr>
                <w:lang w:val="fr-FR"/>
              </w:rPr>
            </w:pPr>
            <w:r>
              <w:rPr>
                <w:lang w:val="fr-FR"/>
              </w:rPr>
              <w:t>02/05/2016</w:t>
            </w:r>
          </w:p>
        </w:tc>
      </w:tr>
    </w:tbl>
    <w:p w:rsidR="00666639" w:rsidRPr="00666639" w:rsidRDefault="00666639">
      <w:pPr>
        <w:rPr>
          <w:lang w:val="fr-FR"/>
        </w:rPr>
      </w:pPr>
    </w:p>
    <w:sectPr w:rsidR="00666639" w:rsidRPr="00666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52C"/>
    <w:multiLevelType w:val="hybridMultilevel"/>
    <w:tmpl w:val="E8C0A6C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81551"/>
    <w:multiLevelType w:val="hybridMultilevel"/>
    <w:tmpl w:val="E86865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365D9"/>
    <w:multiLevelType w:val="hybridMultilevel"/>
    <w:tmpl w:val="F54AA40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55BB4"/>
    <w:multiLevelType w:val="hybridMultilevel"/>
    <w:tmpl w:val="A1CA4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A3944"/>
    <w:multiLevelType w:val="hybridMultilevel"/>
    <w:tmpl w:val="FC88B9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6614C"/>
    <w:multiLevelType w:val="hybridMultilevel"/>
    <w:tmpl w:val="DD1030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645"/>
    <w:rsid w:val="00014DFA"/>
    <w:rsid w:val="002F2475"/>
    <w:rsid w:val="004C3226"/>
    <w:rsid w:val="00656477"/>
    <w:rsid w:val="00666639"/>
    <w:rsid w:val="00737C61"/>
    <w:rsid w:val="007B3645"/>
    <w:rsid w:val="00817700"/>
    <w:rsid w:val="0097491C"/>
    <w:rsid w:val="009918F4"/>
    <w:rsid w:val="009A02EF"/>
    <w:rsid w:val="009F4CC9"/>
    <w:rsid w:val="00A4268D"/>
    <w:rsid w:val="00AA3F46"/>
    <w:rsid w:val="00B64183"/>
    <w:rsid w:val="00B87825"/>
    <w:rsid w:val="00D42F35"/>
    <w:rsid w:val="00F06489"/>
    <w:rsid w:val="00F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7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7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36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7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7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F62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7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7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36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7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7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F62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49F30-7490-4AEF-A631-6DF628678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2</cp:revision>
  <dcterms:created xsi:type="dcterms:W3CDTF">2016-03-02T11:41:00Z</dcterms:created>
  <dcterms:modified xsi:type="dcterms:W3CDTF">2016-03-02T11:41:00Z</dcterms:modified>
</cp:coreProperties>
</file>